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E2FFF" w:rsidRPr="00800D7B" w:rsidRDefault="00FE2FFF" w:rsidP="00800D7B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 w:rsidRPr="00800D7B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E2FFF" w:rsidRPr="00800D7B" w:rsidRDefault="00776DF8" w:rsidP="00800D7B">
      <w:pPr>
        <w:pStyle w:val="Default"/>
        <w:spacing w:after="100" w:line="181" w:lineRule="atLeast"/>
        <w:jc w:val="both"/>
        <w:rPr>
          <w:rStyle w:val="A8"/>
        </w:rPr>
      </w:pPr>
      <w:r w:rsidRPr="00800D7B">
        <w:rPr>
          <w:rStyle w:val="A8"/>
          <w:rFonts w:asciiTheme="minorHAnsi" w:hAnsiTheme="minorHAnsi" w:cstheme="minorHAnsi"/>
          <w:color w:val="auto"/>
          <w:sz w:val="30"/>
          <w:lang w:val="es-ES"/>
        </w:rPr>
        <w:t>para acciones criminales sobre instalaciones</w:t>
      </w:r>
    </w:p>
    <w:p w:rsidR="00FE2FFF" w:rsidRPr="00800D7B" w:rsidRDefault="00FE2FFF" w:rsidP="00800D7B">
      <w:pPr>
        <w:pStyle w:val="Default"/>
        <w:spacing w:after="100" w:line="181" w:lineRule="atLeast"/>
        <w:jc w:val="both"/>
        <w:rPr>
          <w:rStyle w:val="A3"/>
        </w:rPr>
      </w:pPr>
    </w:p>
    <w:p w:rsidR="00FE2FFF" w:rsidRPr="00800D7B" w:rsidRDefault="00FE2FFF" w:rsidP="00800D7B">
      <w:pPr>
        <w:pStyle w:val="Default"/>
        <w:spacing w:after="100" w:line="181" w:lineRule="atLeast"/>
        <w:jc w:val="both"/>
        <w:rPr>
          <w:rStyle w:val="A10"/>
        </w:rPr>
      </w:pPr>
      <w:r w:rsidRPr="00800D7B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FE2FFF" w:rsidRPr="00800D7B" w:rsidRDefault="00FE2FFF" w:rsidP="00800D7B">
      <w:pPr>
        <w:pStyle w:val="Pa25"/>
        <w:numPr>
          <w:ilvl w:val="0"/>
          <w:numId w:val="7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00D7B">
        <w:rPr>
          <w:rStyle w:val="A10"/>
          <w:rFonts w:asciiTheme="minorHAnsi" w:hAnsiTheme="minorHAnsi" w:cstheme="minorHAnsi"/>
          <w:color w:val="auto"/>
          <w:lang w:val="es-ES"/>
        </w:rPr>
        <w:t xml:space="preserve">Sólo en nivel </w:t>
      </w:r>
      <w:r w:rsidRPr="00800D7B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Amarillo </w:t>
      </w:r>
      <w:r w:rsidRPr="00800D7B">
        <w:rPr>
          <w:rStyle w:val="A10"/>
          <w:rFonts w:asciiTheme="minorHAnsi" w:hAnsiTheme="minorHAnsi" w:cstheme="minorHAnsi"/>
          <w:color w:val="auto"/>
          <w:lang w:val="es-ES"/>
        </w:rPr>
        <w:t xml:space="preserve">o </w:t>
      </w:r>
      <w:r w:rsidRPr="00800D7B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Rojo </w:t>
      </w:r>
      <w:r w:rsidRPr="00800D7B">
        <w:rPr>
          <w:rStyle w:val="A10"/>
          <w:rFonts w:asciiTheme="minorHAnsi" w:hAnsiTheme="minorHAnsi" w:cstheme="minorHAnsi"/>
          <w:color w:val="auto"/>
          <w:lang w:val="es-ES"/>
        </w:rPr>
        <w:t xml:space="preserve">(o </w:t>
      </w:r>
      <w:r w:rsidRPr="00800D7B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Verde </w:t>
      </w:r>
      <w:r w:rsidRPr="00800D7B">
        <w:rPr>
          <w:rStyle w:val="A10"/>
          <w:rFonts w:asciiTheme="minorHAnsi" w:hAnsiTheme="minorHAnsi" w:cstheme="minorHAnsi"/>
          <w:color w:val="auto"/>
          <w:lang w:val="es-ES"/>
        </w:rPr>
        <w:t xml:space="preserve">si se solicita información). </w:t>
      </w:r>
    </w:p>
    <w:p w:rsidR="00FE2FFF" w:rsidRPr="00800D7B" w:rsidRDefault="00FE2FFF" w:rsidP="00800D7B">
      <w:pPr>
        <w:pStyle w:val="Pa25"/>
        <w:numPr>
          <w:ilvl w:val="0"/>
          <w:numId w:val="7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00D7B">
        <w:rPr>
          <w:rStyle w:val="A10"/>
          <w:rFonts w:asciiTheme="minorHAnsi" w:hAnsiTheme="minorHAnsi" w:cstheme="minorHAnsi"/>
          <w:color w:val="auto"/>
          <w:lang w:val="es-ES"/>
        </w:rPr>
        <w:t xml:space="preserve">Preparar en cualquier caso para responder a demandas de información. </w:t>
      </w:r>
    </w:p>
    <w:p w:rsidR="00FE2FFF" w:rsidRPr="00800D7B" w:rsidRDefault="00FE2FFF" w:rsidP="00800D7B">
      <w:pPr>
        <w:pStyle w:val="Pa12"/>
        <w:jc w:val="both"/>
        <w:rPr>
          <w:rStyle w:val="A4"/>
        </w:rPr>
      </w:pPr>
    </w:p>
    <w:p w:rsidR="00C8499B" w:rsidRPr="00800D7B" w:rsidRDefault="00C8499B" w:rsidP="00800D7B">
      <w:pPr>
        <w:pStyle w:val="Default"/>
        <w:jc w:val="both"/>
        <w:rPr>
          <w:rStyle w:val="A4"/>
        </w:rPr>
      </w:pPr>
    </w:p>
    <w:p w:rsidR="00C8499B" w:rsidRPr="00800D7B" w:rsidRDefault="00553789" w:rsidP="00800D7B">
      <w:pPr>
        <w:pStyle w:val="Pa12"/>
        <w:jc w:val="both"/>
        <w:rPr>
          <w:rStyle w:val="A4"/>
        </w:rPr>
      </w:pP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H</w:t>
      </w:r>
      <w:r w:rsidR="004316AC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oy se ha</w:t>
      </w: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pr</w:t>
      </w:r>
      <w:r w:rsidR="00800D7B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oducido… </w:t>
      </w:r>
      <w:r w:rsidR="009475BA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(indicar </w:t>
      </w: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tipo de acción y dónde</w:t>
      </w:r>
      <w:r w:rsidR="00C8499B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). </w:t>
      </w:r>
      <w:r w:rsidR="00C8499B" w:rsidRPr="00800D7B">
        <w:rPr>
          <w:rStyle w:val="A4"/>
          <w:rFonts w:asciiTheme="minorHAnsi" w:hAnsiTheme="minorHAnsi" w:cstheme="minorHAnsi"/>
          <w:b/>
          <w:color w:val="auto"/>
          <w:sz w:val="24"/>
          <w:lang w:val="es-ES"/>
        </w:rPr>
        <w:t>(Si no hay víctimas)</w:t>
      </w:r>
      <w:r w:rsidR="00C8499B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Afortunadamente, no hay que lamentar daños personales</w:t>
      </w: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ni materiales </w:t>
      </w:r>
      <w:r w:rsidR="00C8499B" w:rsidRPr="00800D7B">
        <w:rPr>
          <w:rStyle w:val="A4"/>
          <w:rFonts w:asciiTheme="minorHAnsi" w:hAnsiTheme="minorHAnsi" w:cstheme="minorHAnsi"/>
          <w:b/>
          <w:color w:val="auto"/>
          <w:sz w:val="24"/>
          <w:lang w:val="es-ES"/>
        </w:rPr>
        <w:t>(Si hay víctimas)</w:t>
      </w: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Repsol lamenta los daños personales (especificar muert</w:t>
      </w:r>
      <w:r w:rsidR="00800D7B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os y heridos, si los hubiera) </w:t>
      </w: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que </w:t>
      </w:r>
      <w:r w:rsidR="00E43674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hasta el momento </w:t>
      </w: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ha causado este </w:t>
      </w:r>
      <w:r w:rsidR="00E43674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acto. </w:t>
      </w:r>
      <w:r w:rsidRPr="00800D7B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Nuestra</w:t>
      </w:r>
      <w:r w:rsidR="00C8499B" w:rsidRPr="00800D7B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principal preocupación </w:t>
      </w:r>
      <w:r w:rsidRPr="00800D7B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ahora</w:t>
      </w:r>
      <w:r w:rsidR="00C8499B" w:rsidRPr="00800D7B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es la evoluci</w:t>
      </w:r>
      <w:r w:rsidRPr="00800D7B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ón de los afectados, quienes han sido trasladados de inmediato</w:t>
      </w:r>
      <w:r w:rsidR="009475BA" w:rsidRPr="00800D7B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a</w:t>
      </w:r>
      <w:r w:rsidRPr="00800D7B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... (especi</w:t>
      </w:r>
      <w:r w:rsidR="009475BA" w:rsidRPr="00800D7B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ficar </w:t>
      </w:r>
      <w:r w:rsidRPr="00800D7B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centro sanitario).</w:t>
      </w:r>
      <w:r w:rsidR="00C8499B" w:rsidRPr="00800D7B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</w:t>
      </w:r>
    </w:p>
    <w:p w:rsidR="00C8499B" w:rsidRPr="00800D7B" w:rsidRDefault="00C8499B" w:rsidP="00800D7B">
      <w:pPr>
        <w:pStyle w:val="Default"/>
        <w:jc w:val="both"/>
        <w:rPr>
          <w:rStyle w:val="A4"/>
        </w:rPr>
      </w:pPr>
    </w:p>
    <w:p w:rsidR="00553789" w:rsidRPr="00800D7B" w:rsidRDefault="00553789" w:rsidP="00800D7B">
      <w:pPr>
        <w:pStyle w:val="Pa12"/>
        <w:jc w:val="both"/>
        <w:rPr>
          <w:rStyle w:val="A4"/>
        </w:rPr>
      </w:pP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De acuerdo con los primeros datos, el origen del suceso </w:t>
      </w:r>
      <w:r w:rsidR="0091626F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es ahora mismo desconocido</w:t>
      </w:r>
      <w:r w:rsidR="00800D7B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. Las autoridades </w:t>
      </w: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investigan las causas del mismo</w:t>
      </w:r>
      <w:r w:rsidR="00800D7B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, un proceso en el que Repsol está colaborando de forma estrecha</w:t>
      </w: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. </w:t>
      </w:r>
      <w:r w:rsidR="00FF63CE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En paralelo, hemos</w:t>
      </w: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contactado inmediatamente con las autoridades, policía</w:t>
      </w:r>
      <w:r w:rsidR="0091626F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, bomberos y personal sanitario, </w:t>
      </w: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con el fin de colaborar en las tareas de auxilio de las víctimas y aclarar lo sucedido. </w:t>
      </w:r>
    </w:p>
    <w:p w:rsidR="00553789" w:rsidRPr="00800D7B" w:rsidRDefault="00553789" w:rsidP="00800D7B">
      <w:pPr>
        <w:pStyle w:val="Pa12"/>
        <w:jc w:val="both"/>
        <w:rPr>
          <w:rStyle w:val="A4"/>
        </w:rPr>
      </w:pPr>
    </w:p>
    <w:p w:rsidR="006E1E9E" w:rsidRPr="00800D7B" w:rsidRDefault="00990086" w:rsidP="00800D7B">
      <w:pPr>
        <w:pStyle w:val="Pa12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</w:t>
      </w:r>
      <w:r w:rsidR="0091626F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ha puesto </w:t>
      </w:r>
      <w:r w:rsidR="00553789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en marcha los procedimientos de actuación para estos casos (explicarlos), estando controlado e</w:t>
      </w:r>
      <w:r w:rsidR="0091626F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n este momento la explosión (especificar cuál es la consecuencia de la acción)</w:t>
      </w:r>
      <w:r w:rsidR="00553789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. </w:t>
      </w:r>
      <w:r w:rsidR="0091626F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todo este proceso, </w:t>
      </w:r>
      <w:r w:rsidR="00553789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nuestra prioridad absoluta ha sido, como siempre, </w:t>
      </w:r>
      <w:r w:rsidR="004316AC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la protección de las personas que trabajan en nuestras instalaciones</w:t>
      </w:r>
      <w:r w:rsidR="00E460F5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, de los clientes y de los habitantes de aquellas comunidades donde operamos.</w:t>
      </w:r>
    </w:p>
    <w:p w:rsidR="006E1E9E" w:rsidRPr="00800D7B" w:rsidRDefault="006E1E9E" w:rsidP="00800D7B">
      <w:pPr>
        <w:pStyle w:val="Default"/>
        <w:jc w:val="both"/>
        <w:rPr>
          <w:rStyle w:val="A4"/>
        </w:rPr>
      </w:pPr>
    </w:p>
    <w:p w:rsidR="006F40F8" w:rsidRPr="00800D7B" w:rsidRDefault="00553789" w:rsidP="00800D7B">
      <w:pPr>
        <w:pStyle w:val="Pa12"/>
        <w:jc w:val="both"/>
        <w:rPr>
          <w:rFonts w:asciiTheme="minorHAnsi" w:hAnsiTheme="minorHAnsi" w:cstheme="minorHAnsi"/>
          <w:szCs w:val="22"/>
          <w:lang w:val="es-ES"/>
        </w:rPr>
      </w:pP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</w:t>
      </w:r>
      <w:r w:rsidR="00990086">
        <w:rPr>
          <w:rStyle w:val="A4"/>
          <w:rFonts w:asciiTheme="minorHAnsi" w:hAnsiTheme="minorHAnsi" w:cstheme="minorHAnsi"/>
          <w:color w:val="auto"/>
          <w:sz w:val="24"/>
          <w:lang w:val="es-ES"/>
        </w:rPr>
        <w:t>Compañía</w:t>
      </w:r>
      <w:r w:rsidR="00990086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mantendrá informados a los medios de comunicación tan pronto disponga de nuevos datos. </w:t>
      </w:r>
    </w:p>
    <w:p w:rsidR="006F40F8" w:rsidRDefault="006F40F8" w:rsidP="009C44BE">
      <w:pPr>
        <w:autoSpaceDE w:val="0"/>
        <w:autoSpaceDN w:val="0"/>
        <w:adjustRightInd w:val="0"/>
        <w:spacing w:after="0" w:line="181" w:lineRule="atLeast"/>
        <w:jc w:val="both"/>
        <w:rPr>
          <w:rStyle w:val="A4"/>
          <w:rFonts w:ascii="Syntax LT Std" w:hAnsi="Syntax LT Std"/>
        </w:rPr>
      </w:pPr>
    </w:p>
    <w:p w:rsidR="009C44BE" w:rsidRDefault="009C44BE" w:rsidP="009C44BE">
      <w:pPr>
        <w:autoSpaceDE w:val="0"/>
        <w:autoSpaceDN w:val="0"/>
        <w:adjustRightInd w:val="0"/>
        <w:spacing w:after="0" w:line="181" w:lineRule="atLeast"/>
        <w:jc w:val="both"/>
        <w:rPr>
          <w:ins w:id="0" w:author="Egido, Beatriz" w:date="2013-09-24T12:48:00Z"/>
          <w:rStyle w:val="A4"/>
        </w:rPr>
      </w:pPr>
    </w:p>
    <w:p w:rsidR="00816447" w:rsidRDefault="00816447" w:rsidP="009C44BE">
      <w:pPr>
        <w:autoSpaceDE w:val="0"/>
        <w:autoSpaceDN w:val="0"/>
        <w:adjustRightInd w:val="0"/>
        <w:spacing w:after="0" w:line="181" w:lineRule="atLeast"/>
        <w:jc w:val="both"/>
        <w:rPr>
          <w:ins w:id="1" w:author="Egido, Beatriz" w:date="2013-09-24T12:48:00Z"/>
          <w:rStyle w:val="A4"/>
        </w:rPr>
      </w:pPr>
    </w:p>
    <w:p w:rsidR="00816447" w:rsidRDefault="00816447" w:rsidP="009C44BE">
      <w:pPr>
        <w:autoSpaceDE w:val="0"/>
        <w:autoSpaceDN w:val="0"/>
        <w:adjustRightInd w:val="0"/>
        <w:spacing w:after="0" w:line="181" w:lineRule="atLeast"/>
        <w:jc w:val="both"/>
        <w:rPr>
          <w:ins w:id="2" w:author="Egido, Beatriz" w:date="2013-09-24T12:48:00Z"/>
          <w:rStyle w:val="A4"/>
        </w:rPr>
      </w:pPr>
    </w:p>
    <w:p w:rsidR="00816447" w:rsidRDefault="00816447" w:rsidP="009C44BE">
      <w:pPr>
        <w:autoSpaceDE w:val="0"/>
        <w:autoSpaceDN w:val="0"/>
        <w:adjustRightInd w:val="0"/>
        <w:spacing w:after="0" w:line="181" w:lineRule="atLeast"/>
        <w:jc w:val="both"/>
        <w:rPr>
          <w:rStyle w:val="A4"/>
        </w:rPr>
      </w:pPr>
    </w:p>
    <w:p w:rsidR="009C44BE" w:rsidRPr="00800D7B" w:rsidRDefault="009C44BE" w:rsidP="009C44BE">
      <w:pPr>
        <w:autoSpaceDE w:val="0"/>
        <w:autoSpaceDN w:val="0"/>
        <w:adjustRightInd w:val="0"/>
        <w:spacing w:after="0" w:line="181" w:lineRule="atLeast"/>
        <w:jc w:val="both"/>
        <w:rPr>
          <w:rStyle w:val="A4"/>
        </w:rPr>
      </w:pPr>
    </w:p>
    <w:p w:rsidR="007712C7" w:rsidRPr="00800D7B" w:rsidRDefault="007712C7" w:rsidP="00800D7B">
      <w:pPr>
        <w:jc w:val="both"/>
        <w:rPr>
          <w:b/>
          <w:color w:val="FF0000"/>
          <w:lang w:val="es-ES"/>
        </w:rPr>
      </w:pPr>
    </w:p>
    <w:sectPr w:rsidR="007712C7" w:rsidRPr="00800D7B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3052AE"/>
    <w:multiLevelType w:val="hybridMultilevel"/>
    <w:tmpl w:val="2660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306C5E"/>
    <w:multiLevelType w:val="hybridMultilevel"/>
    <w:tmpl w:val="FBD2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04357B"/>
    <w:multiLevelType w:val="hybridMultilevel"/>
    <w:tmpl w:val="796C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5D4"/>
    <w:rsid w:val="0001401D"/>
    <w:rsid w:val="000168E6"/>
    <w:rsid w:val="0002143A"/>
    <w:rsid w:val="000607F6"/>
    <w:rsid w:val="00060C68"/>
    <w:rsid w:val="00061E8F"/>
    <w:rsid w:val="000859B6"/>
    <w:rsid w:val="000A360E"/>
    <w:rsid w:val="000A6F89"/>
    <w:rsid w:val="000B42D2"/>
    <w:rsid w:val="000C6869"/>
    <w:rsid w:val="000D47CA"/>
    <w:rsid w:val="000E0D46"/>
    <w:rsid w:val="000F671C"/>
    <w:rsid w:val="0012668A"/>
    <w:rsid w:val="00127478"/>
    <w:rsid w:val="00156706"/>
    <w:rsid w:val="001602ED"/>
    <w:rsid w:val="00160522"/>
    <w:rsid w:val="0016328F"/>
    <w:rsid w:val="00164A2C"/>
    <w:rsid w:val="00165759"/>
    <w:rsid w:val="001819E5"/>
    <w:rsid w:val="001A3738"/>
    <w:rsid w:val="001D774C"/>
    <w:rsid w:val="001E4D65"/>
    <w:rsid w:val="002004EC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C066D"/>
    <w:rsid w:val="002C0AAD"/>
    <w:rsid w:val="002C29DA"/>
    <w:rsid w:val="002E3672"/>
    <w:rsid w:val="002F05D9"/>
    <w:rsid w:val="002F13F7"/>
    <w:rsid w:val="00301046"/>
    <w:rsid w:val="0032408F"/>
    <w:rsid w:val="00330E18"/>
    <w:rsid w:val="003310A0"/>
    <w:rsid w:val="00331110"/>
    <w:rsid w:val="0034361F"/>
    <w:rsid w:val="00357BFE"/>
    <w:rsid w:val="003621B4"/>
    <w:rsid w:val="0036531A"/>
    <w:rsid w:val="00371E53"/>
    <w:rsid w:val="003867C4"/>
    <w:rsid w:val="003B12A3"/>
    <w:rsid w:val="003C0EC4"/>
    <w:rsid w:val="003D1551"/>
    <w:rsid w:val="00412FCC"/>
    <w:rsid w:val="0042218B"/>
    <w:rsid w:val="004316AC"/>
    <w:rsid w:val="00432E14"/>
    <w:rsid w:val="00436CED"/>
    <w:rsid w:val="0046120F"/>
    <w:rsid w:val="004629E8"/>
    <w:rsid w:val="00480968"/>
    <w:rsid w:val="00484FE3"/>
    <w:rsid w:val="004923DA"/>
    <w:rsid w:val="004B2703"/>
    <w:rsid w:val="004B5AD7"/>
    <w:rsid w:val="004B7D96"/>
    <w:rsid w:val="004C45B6"/>
    <w:rsid w:val="005142AF"/>
    <w:rsid w:val="00521061"/>
    <w:rsid w:val="00532613"/>
    <w:rsid w:val="00534217"/>
    <w:rsid w:val="00541CA2"/>
    <w:rsid w:val="00547D90"/>
    <w:rsid w:val="00553789"/>
    <w:rsid w:val="00561DDA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61E03"/>
    <w:rsid w:val="00662E44"/>
    <w:rsid w:val="00683990"/>
    <w:rsid w:val="00694911"/>
    <w:rsid w:val="006A5A14"/>
    <w:rsid w:val="006D535F"/>
    <w:rsid w:val="006E1E9E"/>
    <w:rsid w:val="006F13CC"/>
    <w:rsid w:val="006F40F8"/>
    <w:rsid w:val="006F66B5"/>
    <w:rsid w:val="00712522"/>
    <w:rsid w:val="007509EE"/>
    <w:rsid w:val="00755CE1"/>
    <w:rsid w:val="007712C7"/>
    <w:rsid w:val="00772EB6"/>
    <w:rsid w:val="00776DF8"/>
    <w:rsid w:val="007B5140"/>
    <w:rsid w:val="007C5DF9"/>
    <w:rsid w:val="007D2340"/>
    <w:rsid w:val="007D6755"/>
    <w:rsid w:val="007F1FBF"/>
    <w:rsid w:val="00800D7B"/>
    <w:rsid w:val="00816447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A4C32"/>
    <w:rsid w:val="008B1D23"/>
    <w:rsid w:val="008C1FA5"/>
    <w:rsid w:val="008C21D2"/>
    <w:rsid w:val="008C38A6"/>
    <w:rsid w:val="008C4F07"/>
    <w:rsid w:val="008C5C68"/>
    <w:rsid w:val="008D4D07"/>
    <w:rsid w:val="008D78E9"/>
    <w:rsid w:val="008E4E0F"/>
    <w:rsid w:val="008F7D4E"/>
    <w:rsid w:val="009159E5"/>
    <w:rsid w:val="0091626F"/>
    <w:rsid w:val="00916705"/>
    <w:rsid w:val="009228A7"/>
    <w:rsid w:val="009262F3"/>
    <w:rsid w:val="00934F51"/>
    <w:rsid w:val="009446BB"/>
    <w:rsid w:val="009475BA"/>
    <w:rsid w:val="00990086"/>
    <w:rsid w:val="009956DE"/>
    <w:rsid w:val="009A76CC"/>
    <w:rsid w:val="009B446B"/>
    <w:rsid w:val="009C3DA9"/>
    <w:rsid w:val="009C44BE"/>
    <w:rsid w:val="009D251E"/>
    <w:rsid w:val="009E2485"/>
    <w:rsid w:val="009E673B"/>
    <w:rsid w:val="00A016E5"/>
    <w:rsid w:val="00A34F65"/>
    <w:rsid w:val="00A3549A"/>
    <w:rsid w:val="00A50D5F"/>
    <w:rsid w:val="00A553D6"/>
    <w:rsid w:val="00A60B51"/>
    <w:rsid w:val="00A64855"/>
    <w:rsid w:val="00A771FD"/>
    <w:rsid w:val="00A801F8"/>
    <w:rsid w:val="00A9167E"/>
    <w:rsid w:val="00A94A74"/>
    <w:rsid w:val="00A9590A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B7C0C"/>
    <w:rsid w:val="00BC0F50"/>
    <w:rsid w:val="00BD7EB9"/>
    <w:rsid w:val="00C123E2"/>
    <w:rsid w:val="00C128D3"/>
    <w:rsid w:val="00C31FAE"/>
    <w:rsid w:val="00C337C2"/>
    <w:rsid w:val="00C41A93"/>
    <w:rsid w:val="00C451D9"/>
    <w:rsid w:val="00C6224A"/>
    <w:rsid w:val="00C67EA1"/>
    <w:rsid w:val="00C8499B"/>
    <w:rsid w:val="00C9262F"/>
    <w:rsid w:val="00CD6B1F"/>
    <w:rsid w:val="00CF776B"/>
    <w:rsid w:val="00D06921"/>
    <w:rsid w:val="00D13541"/>
    <w:rsid w:val="00D22F6F"/>
    <w:rsid w:val="00D2444D"/>
    <w:rsid w:val="00D268F3"/>
    <w:rsid w:val="00D2762C"/>
    <w:rsid w:val="00D454AE"/>
    <w:rsid w:val="00D525C5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62AA"/>
    <w:rsid w:val="00E24B61"/>
    <w:rsid w:val="00E43674"/>
    <w:rsid w:val="00E460F5"/>
    <w:rsid w:val="00E61944"/>
    <w:rsid w:val="00E66CBC"/>
    <w:rsid w:val="00E7325C"/>
    <w:rsid w:val="00E759C8"/>
    <w:rsid w:val="00E774A6"/>
    <w:rsid w:val="00E96DC8"/>
    <w:rsid w:val="00E971B9"/>
    <w:rsid w:val="00E97878"/>
    <w:rsid w:val="00EA126F"/>
    <w:rsid w:val="00EC0A32"/>
    <w:rsid w:val="00ED6F4A"/>
    <w:rsid w:val="00EE1062"/>
    <w:rsid w:val="00EE403B"/>
    <w:rsid w:val="00F26FE7"/>
    <w:rsid w:val="00F40276"/>
    <w:rsid w:val="00F40523"/>
    <w:rsid w:val="00F5250F"/>
    <w:rsid w:val="00F755D1"/>
    <w:rsid w:val="00F9434C"/>
    <w:rsid w:val="00F96ACC"/>
    <w:rsid w:val="00FB43FE"/>
    <w:rsid w:val="00FB79B5"/>
    <w:rsid w:val="00FD229C"/>
    <w:rsid w:val="00FE2FFF"/>
    <w:rsid w:val="00FF1B7A"/>
    <w:rsid w:val="00FF63CE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8E6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7">
    <w:name w:val="Pa27"/>
    <w:basedOn w:val="Default"/>
    <w:next w:val="Default"/>
    <w:uiPriority w:val="99"/>
    <w:rsid w:val="006F40F8"/>
    <w:pPr>
      <w:spacing w:line="18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7">
    <w:name w:val="Pa27"/>
    <w:basedOn w:val="Default"/>
    <w:next w:val="Default"/>
    <w:uiPriority w:val="99"/>
    <w:rsid w:val="006F40F8"/>
    <w:pPr>
      <w:spacing w:line="18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799</Words>
  <Characters>4555</Characters>
  <Application>Microsoft Macintosh Word</Application>
  <DocSecurity>0</DocSecurity>
  <Lines>37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2013-08-26T11:51:00Z</dcterms:created>
  <dcterms:modified xsi:type="dcterms:W3CDTF">2013-10-27T20:33:00Z</dcterms:modified>
</cp:coreProperties>
</file>